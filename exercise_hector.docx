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27D0" w14:textId="5847B22D" w:rsidR="009E23AB" w:rsidRPr="007A6B12" w:rsidRDefault="007A6B12" w:rsidP="003862D1">
      <w:pPr>
        <w:pStyle w:val="berschrift1"/>
      </w:pPr>
      <w:bookmarkStart w:id="0" w:name="_GoBack"/>
      <w:r w:rsidRPr="007A6B12">
        <w:t>Quizmaster-App</w:t>
      </w:r>
    </w:p>
    <w:p w14:paraId="1683BD99" w14:textId="1FFBB0C0" w:rsidR="007A4503" w:rsidRDefault="003862D1" w:rsidP="003862D1">
      <w:r>
        <w:t xml:space="preserve">Your task will be to develop </w:t>
      </w:r>
      <w:r w:rsidR="007A6B12" w:rsidRPr="007A6B12">
        <w:t>a</w:t>
      </w:r>
      <w:r>
        <w:t xml:space="preserve"> smartphone a</w:t>
      </w:r>
      <w:r w:rsidR="007A6B12" w:rsidRPr="007A6B12">
        <w:t>pp to play a quiz</w:t>
      </w:r>
      <w:r>
        <w:t xml:space="preserve"> based on and about IoT technologies</w:t>
      </w:r>
      <w:r w:rsidR="007A6B12" w:rsidRPr="007A6B12">
        <w:t xml:space="preserve">. </w:t>
      </w:r>
      <w:r w:rsidR="007A4503">
        <w:t>Literally the idea is that the app can recognize iBeacon signals. The signals shall be used to query a web</w:t>
      </w:r>
      <w:r w:rsidR="00F92608">
        <w:t xml:space="preserve"> </w:t>
      </w:r>
      <w:r w:rsidR="007A4503">
        <w:t xml:space="preserve">service for detail information about the signals. This may result in messages with questions, answers and checks of your answer selection. To receive a question </w:t>
      </w:r>
      <w:r w:rsidR="008778D8">
        <w:t xml:space="preserve">an </w:t>
      </w:r>
      <w:r w:rsidR="007A4503">
        <w:t xml:space="preserve">answer, you will have to find one of our </w:t>
      </w:r>
      <w:proofErr w:type="spellStart"/>
      <w:r w:rsidR="007A4503">
        <w:t>iBeacons</w:t>
      </w:r>
      <w:proofErr w:type="spellEnd"/>
      <w:r w:rsidR="007A4503">
        <w:t>.</w:t>
      </w:r>
      <w:r w:rsidR="00F92608">
        <w:t xml:space="preserve"> Each iBeacon can </w:t>
      </w:r>
      <w:del w:id="1" w:author="Thomas Schuster" w:date="2017-11-21T08:10:00Z">
        <w:r w:rsidR="00F92608" w:rsidDel="00F92608">
          <w:delText xml:space="preserve"> </w:delText>
        </w:r>
      </w:del>
      <w:r w:rsidR="00F92608">
        <w:t xml:space="preserve">only trigger one web service request per question-answer tuple. The latter means that you will have to collect all answers for a single question by finding all </w:t>
      </w:r>
      <w:proofErr w:type="spellStart"/>
      <w:r w:rsidR="00F92608">
        <w:t>iBeacons</w:t>
      </w:r>
      <w:proofErr w:type="spellEnd"/>
      <w:r w:rsidR="00F92608">
        <w:t>.</w:t>
      </w:r>
    </w:p>
    <w:p w14:paraId="24683B56" w14:textId="61B95E7A" w:rsidR="007A4503" w:rsidRDefault="00D01886" w:rsidP="003862D1">
      <w:r w:rsidRPr="007A6B12">
        <w:t>Th</w:t>
      </w:r>
      <w:r>
        <w:t>us,</w:t>
      </w:r>
      <w:r w:rsidR="007A4503">
        <w:t xml:space="preserve"> the</w:t>
      </w:r>
      <w:r w:rsidR="007A6B12" w:rsidRPr="007A6B12">
        <w:t xml:space="preserve"> functionality of </w:t>
      </w:r>
      <w:r w:rsidR="003862D1">
        <w:t>our</w:t>
      </w:r>
      <w:r w:rsidR="003862D1" w:rsidRPr="007A6B12">
        <w:t xml:space="preserve"> </w:t>
      </w:r>
      <w:r w:rsidR="003862D1">
        <w:t>a</w:t>
      </w:r>
      <w:r w:rsidR="007A6B12" w:rsidRPr="007A6B12">
        <w:t xml:space="preserve">pp </w:t>
      </w:r>
      <w:r w:rsidR="007A4503">
        <w:t>will be</w:t>
      </w:r>
      <w:r w:rsidR="007A4503" w:rsidRPr="007A6B12">
        <w:t xml:space="preserve"> </w:t>
      </w:r>
      <w:r w:rsidR="007A6B12" w:rsidRPr="007A6B12">
        <w:t>rather simple:</w:t>
      </w:r>
      <w:r w:rsidR="003862D1">
        <w:t xml:space="preserve"> w</w:t>
      </w:r>
      <w:r w:rsidR="007A6B12">
        <w:t>e</w:t>
      </w:r>
      <w:r w:rsidR="003862D1">
        <w:t xml:space="preserve"> will</w:t>
      </w:r>
      <w:r w:rsidR="007A6B12">
        <w:t xml:space="preserve"> have many clients (your devices </w:t>
      </w:r>
      <w:r w:rsidR="009F2E85">
        <w:t xml:space="preserve">running the app you will </w:t>
      </w:r>
      <w:r w:rsidR="007A4503">
        <w:t>have to develop</w:t>
      </w:r>
      <w:r w:rsidR="007A6B12">
        <w:t>) and web service</w:t>
      </w:r>
      <w:r w:rsidR="007A4503">
        <w:t>s</w:t>
      </w:r>
      <w:r w:rsidR="003862D1">
        <w:t xml:space="preserve"> which </w:t>
      </w:r>
      <w:r w:rsidR="007A4503">
        <w:t xml:space="preserve">are utilized to </w:t>
      </w:r>
      <w:r w:rsidR="003862D1">
        <w:t xml:space="preserve">respond to </w:t>
      </w:r>
      <w:r w:rsidR="007A4503">
        <w:t xml:space="preserve">the </w:t>
      </w:r>
      <w:r w:rsidR="003862D1">
        <w:t>IoT events</w:t>
      </w:r>
      <w:r w:rsidR="007A4503">
        <w:t xml:space="preserve"> issued by the </w:t>
      </w:r>
      <w:proofErr w:type="spellStart"/>
      <w:r w:rsidR="007A4503">
        <w:t>iBeacons</w:t>
      </w:r>
      <w:proofErr w:type="spellEnd"/>
      <w:r w:rsidR="007A6B12">
        <w:t>. The web service</w:t>
      </w:r>
      <w:r w:rsidR="007A4503">
        <w:t>s</w:t>
      </w:r>
      <w:r w:rsidR="007A6B12">
        <w:t xml:space="preserve"> provide </w:t>
      </w:r>
      <w:r w:rsidR="007A4503">
        <w:t xml:space="preserve">different operations to collect and process </w:t>
      </w:r>
      <w:r w:rsidR="007A6B12">
        <w:t>data</w:t>
      </w:r>
      <w:r w:rsidR="007A4503">
        <w:t>:</w:t>
      </w:r>
    </w:p>
    <w:p w14:paraId="370A27E8" w14:textId="5EF4C578" w:rsidR="007A4503" w:rsidRDefault="007A6B12" w:rsidP="008778D8">
      <w:pPr>
        <w:pStyle w:val="Listenabsatz"/>
        <w:numPr>
          <w:ilvl w:val="0"/>
          <w:numId w:val="2"/>
        </w:numPr>
      </w:pPr>
      <w:del w:id="2" w:author="Thomas Schuster" w:date="2017-11-21T08:04:00Z">
        <w:r w:rsidDel="007A4503">
          <w:delText xml:space="preserve"> </w:delText>
        </w:r>
      </w:del>
      <w:r>
        <w:t xml:space="preserve">needed to register </w:t>
      </w:r>
      <w:r w:rsidR="007A4503">
        <w:t>(</w:t>
      </w:r>
      <w:r>
        <w:t xml:space="preserve">you as a </w:t>
      </w:r>
      <w:r w:rsidR="007A4503">
        <w:t xml:space="preserve">quiz </w:t>
      </w:r>
      <w:r>
        <w:t>player</w:t>
      </w:r>
      <w:r w:rsidR="007A4503">
        <w:t>;</w:t>
      </w:r>
      <w:r>
        <w:t xml:space="preserve"> with a unique username</w:t>
      </w:r>
      <w:r w:rsidR="007A4503">
        <w:t>),</w:t>
      </w:r>
    </w:p>
    <w:p w14:paraId="4E15B49F" w14:textId="480A1C6F" w:rsidR="007A4503" w:rsidRDefault="007A6B12">
      <w:pPr>
        <w:pStyle w:val="Listenabsatz"/>
        <w:numPr>
          <w:ilvl w:val="0"/>
          <w:numId w:val="2"/>
        </w:numPr>
      </w:pPr>
      <w:r>
        <w:t xml:space="preserve">provide questions </w:t>
      </w:r>
      <w:r w:rsidR="007A4503">
        <w:t xml:space="preserve">to your app, </w:t>
      </w:r>
    </w:p>
    <w:p w14:paraId="417C1EF9" w14:textId="46F1B666" w:rsidR="007A4503" w:rsidRDefault="007A4503">
      <w:pPr>
        <w:pStyle w:val="Listenabsatz"/>
        <w:numPr>
          <w:ilvl w:val="0"/>
          <w:numId w:val="2"/>
        </w:numPr>
      </w:pPr>
      <w:r>
        <w:t xml:space="preserve">provide </w:t>
      </w:r>
      <w:r w:rsidR="007A6B12">
        <w:t>answers for each question</w:t>
      </w:r>
      <w:r>
        <w:t xml:space="preserve"> (three answers may be collected for each question), and</w:t>
      </w:r>
      <w:del w:id="3" w:author="Thomas Schuster" w:date="2017-11-21T08:05:00Z">
        <w:r w:rsidR="007A6B12" w:rsidDel="007A4503">
          <w:delText>.</w:delText>
        </w:r>
      </w:del>
      <w:r w:rsidR="007A6B12">
        <w:t xml:space="preserve"> </w:t>
      </w:r>
    </w:p>
    <w:p w14:paraId="78B627D1" w14:textId="0987DAF3" w:rsidR="007A6B12" w:rsidRDefault="007A4503" w:rsidP="008778D8">
      <w:pPr>
        <w:pStyle w:val="Listenabsatz"/>
        <w:numPr>
          <w:ilvl w:val="0"/>
          <w:numId w:val="2"/>
        </w:numPr>
      </w:pPr>
      <w:r>
        <w:t xml:space="preserve">to </w:t>
      </w:r>
      <w:r w:rsidR="007A6B12">
        <w:t>check your suggested answer.</w:t>
      </w:r>
    </w:p>
    <w:p w14:paraId="78B627D2" w14:textId="214731B2" w:rsidR="007A6B12" w:rsidDel="00F92608" w:rsidRDefault="007A6B12" w:rsidP="008778D8">
      <w:pPr>
        <w:rPr>
          <w:del w:id="4" w:author="Thomas Schuster" w:date="2017-11-21T08:10:00Z"/>
        </w:rPr>
      </w:pPr>
      <w:r>
        <w:t xml:space="preserve">To automate the requests between your frontend and the web service, we </w:t>
      </w:r>
      <w:r w:rsidR="007A4503">
        <w:t>set up a network of</w:t>
      </w:r>
      <w:r>
        <w:t xml:space="preserve"> four </w:t>
      </w:r>
      <w:proofErr w:type="spellStart"/>
      <w:r>
        <w:t>iBeacons</w:t>
      </w:r>
      <w:proofErr w:type="spellEnd"/>
      <w:r>
        <w:t xml:space="preserve"> within this room. Each iBeacon has its own configuration and sends out a </w:t>
      </w:r>
      <w:r w:rsidR="0090749E">
        <w:t xml:space="preserve">BLE </w:t>
      </w:r>
      <w:r>
        <w:t>signal.</w:t>
      </w:r>
      <w:r w:rsidR="00D71306">
        <w:t xml:space="preserve"> </w:t>
      </w:r>
    </w:p>
    <w:p w14:paraId="78B627D3" w14:textId="3277BCFE" w:rsidR="00FC1B0A" w:rsidRDefault="00FC1B0A">
      <w:r>
        <w:t xml:space="preserve">To develop the frontend and make the app cross platform ready, we are going to use the Ionic </w:t>
      </w:r>
      <w:r w:rsidR="00F92608">
        <w:t>f</w:t>
      </w:r>
      <w:r>
        <w:t xml:space="preserve">ramework. </w:t>
      </w:r>
      <w:r w:rsidR="00A57C24">
        <w:t>Therefore,</w:t>
      </w:r>
      <w:r>
        <w:t xml:space="preserve"> we provided a </w:t>
      </w:r>
      <w:r w:rsidR="00F92608">
        <w:t xml:space="preserve">base </w:t>
      </w:r>
      <w:r>
        <w:t xml:space="preserve">project on GitHub with basic </w:t>
      </w:r>
      <w:r w:rsidR="00F92608">
        <w:t xml:space="preserve">structure that can be used </w:t>
      </w:r>
      <w:r>
        <w:t>for you</w:t>
      </w:r>
      <w:r w:rsidR="00F92608">
        <w:t>r extensions</w:t>
      </w:r>
      <w:r>
        <w:t xml:space="preserve"> to complete the quizmaster </w:t>
      </w:r>
      <w:r w:rsidR="00F92608">
        <w:t>a</w:t>
      </w:r>
      <w:r>
        <w:t>pp.</w:t>
      </w:r>
    </w:p>
    <w:p w14:paraId="78B627D5" w14:textId="50505284" w:rsidR="00D71306" w:rsidRDefault="00D71306" w:rsidP="008778D8">
      <w:pPr>
        <w:pStyle w:val="berschrift1"/>
      </w:pPr>
      <w:proofErr w:type="spellStart"/>
      <w:r>
        <w:t>iBeacons</w:t>
      </w:r>
      <w:proofErr w:type="spellEnd"/>
    </w:p>
    <w:p w14:paraId="78B627D6" w14:textId="347A73A9" w:rsidR="00D71306" w:rsidRDefault="00D71306" w:rsidP="008778D8">
      <w:r>
        <w:t xml:space="preserve">The provided </w:t>
      </w:r>
      <w:proofErr w:type="spellStart"/>
      <w:r>
        <w:t>iBeacons</w:t>
      </w:r>
      <w:proofErr w:type="spellEnd"/>
      <w:r>
        <w:t xml:space="preserve"> </w:t>
      </w:r>
      <w:r w:rsidR="007A4503">
        <w:t xml:space="preserve">operate </w:t>
      </w:r>
      <w:r>
        <w:t>with the following configuration:</w:t>
      </w:r>
    </w:p>
    <w:tbl>
      <w:tblPr>
        <w:tblStyle w:val="Gitternetztabelle6farbigAkzent6"/>
        <w:tblW w:w="8784" w:type="dxa"/>
        <w:tblLook w:val="04A0" w:firstRow="1" w:lastRow="0" w:firstColumn="1" w:lastColumn="0" w:noHBand="0" w:noVBand="1"/>
      </w:tblPr>
      <w:tblGrid>
        <w:gridCol w:w="2274"/>
        <w:gridCol w:w="1098"/>
        <w:gridCol w:w="996"/>
        <w:gridCol w:w="2949"/>
        <w:gridCol w:w="1467"/>
      </w:tblGrid>
      <w:tr w:rsidR="00D71306" w14:paraId="78B627DC" w14:textId="77777777" w:rsidTr="0087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D7" w14:textId="77777777" w:rsidR="00D71306" w:rsidRPr="002116B6" w:rsidRDefault="00D71306" w:rsidP="003862D1">
            <w:pPr>
              <w:rPr>
                <w:b w:val="0"/>
              </w:rPr>
            </w:pPr>
            <w:r w:rsidRPr="002116B6">
              <w:t>Name</w:t>
            </w:r>
          </w:p>
        </w:tc>
        <w:tc>
          <w:tcPr>
            <w:tcW w:w="0" w:type="dxa"/>
          </w:tcPr>
          <w:p w14:paraId="78B627D8" w14:textId="77777777" w:rsidR="00D71306" w:rsidRPr="002116B6" w:rsidRDefault="00D71306" w:rsidP="0038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Major</w:t>
            </w:r>
          </w:p>
        </w:tc>
        <w:tc>
          <w:tcPr>
            <w:tcW w:w="0" w:type="dxa"/>
          </w:tcPr>
          <w:p w14:paraId="78B627D9" w14:textId="77777777" w:rsidR="00D71306" w:rsidRPr="002116B6" w:rsidRDefault="00D71306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Minor</w:t>
            </w:r>
          </w:p>
        </w:tc>
        <w:tc>
          <w:tcPr>
            <w:tcW w:w="0" w:type="dxa"/>
          </w:tcPr>
          <w:p w14:paraId="78B627DA" w14:textId="77777777" w:rsidR="00D71306" w:rsidRPr="002116B6" w:rsidRDefault="00D71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UUID</w:t>
            </w:r>
          </w:p>
        </w:tc>
        <w:tc>
          <w:tcPr>
            <w:tcW w:w="0" w:type="dxa"/>
          </w:tcPr>
          <w:p w14:paraId="78B627DB" w14:textId="77777777" w:rsidR="00D71306" w:rsidRPr="002116B6" w:rsidRDefault="00D71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16B6">
              <w:t>Range</w:t>
            </w:r>
          </w:p>
        </w:tc>
      </w:tr>
      <w:tr w:rsidR="00D71306" w14:paraId="78B627E2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DD" w14:textId="77777777" w:rsidR="00D71306" w:rsidRDefault="00D71306" w:rsidP="003862D1">
            <w:r>
              <w:t>MiniBeacon_52069</w:t>
            </w:r>
          </w:p>
        </w:tc>
        <w:tc>
          <w:tcPr>
            <w:tcW w:w="0" w:type="dxa"/>
          </w:tcPr>
          <w:p w14:paraId="78B627DE" w14:textId="77777777" w:rsidR="00D71306" w:rsidRDefault="00D71306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dxa"/>
            <w:vMerge w:val="restart"/>
          </w:tcPr>
          <w:p w14:paraId="78B627DF" w14:textId="77777777" w:rsidR="00D71306" w:rsidRDefault="00D71306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dxa"/>
            <w:vMerge w:val="restart"/>
          </w:tcPr>
          <w:p w14:paraId="78B627E0" w14:textId="77777777" w:rsidR="00D71306" w:rsidRDefault="00D71306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C4F">
              <w:t>B9407F30-F5F8-466E-AFF9-25556B57FE6D</w:t>
            </w:r>
          </w:p>
        </w:tc>
        <w:tc>
          <w:tcPr>
            <w:tcW w:w="0" w:type="dxa"/>
            <w:vMerge w:val="restart"/>
          </w:tcPr>
          <w:p w14:paraId="78B627E1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2m</w:t>
            </w:r>
          </w:p>
        </w:tc>
      </w:tr>
      <w:tr w:rsidR="00D71306" w14:paraId="78B627E8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3" w14:textId="77777777" w:rsidR="00D71306" w:rsidRDefault="00D71306" w:rsidP="003862D1">
            <w:r>
              <w:t>MiniBeacon_52078</w:t>
            </w:r>
          </w:p>
        </w:tc>
        <w:tc>
          <w:tcPr>
            <w:tcW w:w="0" w:type="dxa"/>
          </w:tcPr>
          <w:p w14:paraId="78B627E4" w14:textId="77777777" w:rsidR="00D71306" w:rsidRDefault="00D71306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dxa"/>
            <w:vMerge/>
          </w:tcPr>
          <w:p w14:paraId="78B627E5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6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7" w14:textId="77777777" w:rsidR="00D71306" w:rsidRPr="00B92C4F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06" w14:paraId="78B627EE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9" w14:textId="77777777" w:rsidR="00D71306" w:rsidRDefault="00D71306" w:rsidP="003862D1">
            <w:r>
              <w:t>MiniBeacon_52080</w:t>
            </w:r>
          </w:p>
        </w:tc>
        <w:tc>
          <w:tcPr>
            <w:tcW w:w="0" w:type="dxa"/>
          </w:tcPr>
          <w:p w14:paraId="78B627EA" w14:textId="77777777" w:rsidR="00D71306" w:rsidRDefault="00D71306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dxa"/>
            <w:vMerge/>
          </w:tcPr>
          <w:p w14:paraId="78B627EB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C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ED" w14:textId="77777777" w:rsidR="00D71306" w:rsidRDefault="00D71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06" w14:paraId="78B627F4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B627EF" w14:textId="77777777" w:rsidR="00D71306" w:rsidRDefault="00D71306" w:rsidP="003862D1">
            <w:r>
              <w:t>MiniBeacon_51923</w:t>
            </w:r>
          </w:p>
        </w:tc>
        <w:tc>
          <w:tcPr>
            <w:tcW w:w="0" w:type="dxa"/>
          </w:tcPr>
          <w:p w14:paraId="78B627F0" w14:textId="77777777" w:rsidR="00D71306" w:rsidRDefault="00D71306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dxa"/>
            <w:vMerge/>
          </w:tcPr>
          <w:p w14:paraId="78B627F1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F2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vMerge/>
          </w:tcPr>
          <w:p w14:paraId="78B627F3" w14:textId="77777777" w:rsidR="00D71306" w:rsidRDefault="00D71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B627F5" w14:textId="5AC6451D" w:rsidR="00D71306" w:rsidRDefault="00D71306" w:rsidP="008778D8">
      <w:pPr>
        <w:spacing w:before="120"/>
      </w:pPr>
      <w:del w:id="5" w:author="Thomas Schuster" w:date="2017-11-21T08:13:00Z">
        <w:r w:rsidDel="00F92608">
          <w:br/>
        </w:r>
      </w:del>
      <w:r>
        <w:t xml:space="preserve">You will need this </w:t>
      </w:r>
      <w:r w:rsidR="007A4503">
        <w:t xml:space="preserve">information to configure </w:t>
      </w:r>
      <w:r>
        <w:t>your app</w:t>
      </w:r>
      <w:r w:rsidR="007A4503">
        <w:t xml:space="preserve">. The </w:t>
      </w:r>
      <w:r>
        <w:t xml:space="preserve">parameters </w:t>
      </w:r>
      <w:r w:rsidR="007A4503">
        <w:t xml:space="preserve">above tell you how to </w:t>
      </w:r>
      <w:r>
        <w:t>listen</w:t>
      </w:r>
      <w:r w:rsidR="003641C0">
        <w:t xml:space="preserve"> and distinguish between the </w:t>
      </w:r>
      <w:proofErr w:type="spellStart"/>
      <w:r w:rsidR="003641C0">
        <w:t>iBeacons</w:t>
      </w:r>
      <w:proofErr w:type="spellEnd"/>
      <w:r>
        <w:t xml:space="preserve">. </w:t>
      </w:r>
    </w:p>
    <w:p w14:paraId="206658BF" w14:textId="77777777" w:rsidR="00DF2115" w:rsidRDefault="00DF2115" w:rsidP="008778D8">
      <w:pPr>
        <w:rPr>
          <w:ins w:id="6" w:author="Thomas Schuster" w:date="2017-11-21T08:22:00Z"/>
        </w:rPr>
      </w:pPr>
    </w:p>
    <w:p w14:paraId="44593ED1" w14:textId="77777777" w:rsidR="00DF2115" w:rsidRDefault="00DF2115">
      <w:pPr>
        <w:rPr>
          <w:ins w:id="7" w:author="Thomas Schuster" w:date="2017-11-21T08:22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ins w:id="8" w:author="Thomas Schuster" w:date="2017-11-21T08:22:00Z">
        <w:r>
          <w:br w:type="page"/>
        </w:r>
      </w:ins>
    </w:p>
    <w:p w14:paraId="78B627F7" w14:textId="46A917DD" w:rsidR="004D21B9" w:rsidRDefault="0087089B" w:rsidP="008778D8">
      <w:pPr>
        <w:pStyle w:val="berschrift1"/>
      </w:pPr>
      <w:r>
        <w:lastRenderedPageBreak/>
        <w:t>RESTful</w:t>
      </w:r>
      <w:r w:rsidR="004D21B9">
        <w:t xml:space="preserve"> service</w:t>
      </w:r>
      <w:r>
        <w:t>s</w:t>
      </w:r>
    </w:p>
    <w:p w14:paraId="78B627F8" w14:textId="6A1F8894" w:rsidR="004D21B9" w:rsidRDefault="004D21B9" w:rsidP="008778D8">
      <w:r>
        <w:t xml:space="preserve">The </w:t>
      </w:r>
      <w:r w:rsidR="0087089B">
        <w:t xml:space="preserve">RESTful </w:t>
      </w:r>
      <w:r>
        <w:t>service</w:t>
      </w:r>
      <w:r w:rsidR="0087089B">
        <w:t>s</w:t>
      </w:r>
      <w:r>
        <w:t xml:space="preserve"> provide </w:t>
      </w:r>
      <w:r w:rsidR="0087089B">
        <w:t xml:space="preserve">data and processing for </w:t>
      </w:r>
      <w:r>
        <w:t xml:space="preserve">your app. </w:t>
      </w:r>
      <w:r w:rsidR="007A4503">
        <w:t>They are</w:t>
      </w:r>
      <w:r>
        <w:t xml:space="preserve"> available under the </w:t>
      </w:r>
      <w:r w:rsidR="007A4503">
        <w:t>Base-</w:t>
      </w:r>
      <w:r>
        <w:t xml:space="preserve">URL </w:t>
      </w:r>
      <w:r w:rsidRPr="004D21B9">
        <w:t>ec2-</w:t>
      </w:r>
      <w:r w:rsidR="008778D8">
        <w:t>52</w:t>
      </w:r>
      <w:r w:rsidRPr="004D21B9">
        <w:t>-2</w:t>
      </w:r>
      <w:r w:rsidR="008778D8">
        <w:t>12</w:t>
      </w:r>
      <w:r w:rsidRPr="004D21B9">
        <w:t>-</w:t>
      </w:r>
      <w:r w:rsidR="008778D8">
        <w:t>125</w:t>
      </w:r>
      <w:r w:rsidRPr="004D21B9">
        <w:t>-1</w:t>
      </w:r>
      <w:r w:rsidR="008778D8">
        <w:t>77</w:t>
      </w:r>
      <w:r w:rsidRPr="004D21B9">
        <w:t>.us-east-2.compute.amazonaws.com</w:t>
      </w:r>
      <w:r>
        <w:t xml:space="preserve">, Port 8080. The URIs for requests are </w:t>
      </w:r>
      <w:r w:rsidR="007A4503">
        <w:t>the following</w:t>
      </w:r>
      <w:r>
        <w:t>:</w:t>
      </w:r>
    </w:p>
    <w:tbl>
      <w:tblPr>
        <w:tblStyle w:val="Gitternetztabelle3Akzent6"/>
        <w:tblW w:w="4925" w:type="pct"/>
        <w:tblLayout w:type="fixed"/>
        <w:tblLook w:val="04A0" w:firstRow="1" w:lastRow="0" w:firstColumn="1" w:lastColumn="0" w:noHBand="0" w:noVBand="1"/>
      </w:tblPr>
      <w:tblGrid>
        <w:gridCol w:w="1490"/>
        <w:gridCol w:w="1490"/>
        <w:gridCol w:w="1489"/>
        <w:gridCol w:w="1489"/>
        <w:gridCol w:w="1489"/>
        <w:gridCol w:w="1489"/>
      </w:tblGrid>
      <w:tr w:rsidR="0097255A" w14:paraId="78B627FF" w14:textId="77777777" w:rsidTr="0087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pct"/>
          </w:tcPr>
          <w:p w14:paraId="78B627F9" w14:textId="77777777" w:rsidR="00BE282B" w:rsidRPr="008778D8" w:rsidRDefault="00BE282B" w:rsidP="003862D1">
            <w:pPr>
              <w:rPr>
                <w:b w:val="0"/>
                <w:i w:val="0"/>
              </w:rPr>
            </w:pPr>
            <w:r w:rsidRPr="00F92608">
              <w:t>HTTP Method</w:t>
            </w:r>
          </w:p>
        </w:tc>
        <w:tc>
          <w:tcPr>
            <w:tcW w:w="0" w:type="pct"/>
          </w:tcPr>
          <w:p w14:paraId="78B627FA" w14:textId="77777777" w:rsidR="00BE282B" w:rsidRPr="0097255A" w:rsidRDefault="00BE282B" w:rsidP="0038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URI</w:t>
            </w:r>
          </w:p>
        </w:tc>
        <w:tc>
          <w:tcPr>
            <w:tcW w:w="0" w:type="pct"/>
          </w:tcPr>
          <w:p w14:paraId="78B627FB" w14:textId="77777777" w:rsidR="00BE282B" w:rsidRPr="0097255A" w:rsidRDefault="00BE282B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Parameter Type</w:t>
            </w:r>
          </w:p>
        </w:tc>
        <w:tc>
          <w:tcPr>
            <w:tcW w:w="0" w:type="pct"/>
          </w:tcPr>
          <w:p w14:paraId="78B627FC" w14:textId="77777777" w:rsidR="00BE282B" w:rsidRPr="0097255A" w:rsidRDefault="00BE282B" w:rsidP="007A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Description</w:t>
            </w:r>
          </w:p>
        </w:tc>
        <w:tc>
          <w:tcPr>
            <w:tcW w:w="0" w:type="pct"/>
          </w:tcPr>
          <w:p w14:paraId="78B627FD" w14:textId="77777777" w:rsidR="00BE282B" w:rsidRPr="0097255A" w:rsidRDefault="00BE2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255A">
              <w:t>Example</w:t>
            </w:r>
          </w:p>
        </w:tc>
        <w:tc>
          <w:tcPr>
            <w:tcW w:w="0" w:type="pct"/>
          </w:tcPr>
          <w:p w14:paraId="78B627FE" w14:textId="77777777" w:rsidR="00BE282B" w:rsidRPr="0097255A" w:rsidRDefault="00FB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Example </w:t>
            </w:r>
            <w:r w:rsidR="00BE282B" w:rsidRPr="0097255A">
              <w:t>Response</w:t>
            </w:r>
          </w:p>
        </w:tc>
      </w:tr>
      <w:tr w:rsidR="0097255A" w14:paraId="78B62808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00" w14:textId="77777777" w:rsidR="00BE282B" w:rsidRPr="008778D8" w:rsidRDefault="00BE282B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01" w14:textId="77777777" w:rsidR="00BE282B" w:rsidRPr="008778D8" w:rsidRDefault="00BE282B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userid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/:name</w:t>
            </w:r>
          </w:p>
        </w:tc>
        <w:tc>
          <w:tcPr>
            <w:tcW w:w="0" w:type="pct"/>
          </w:tcPr>
          <w:p w14:paraId="78B62802" w14:textId="77777777" w:rsidR="00BE282B" w:rsidRPr="008778D8" w:rsidRDefault="00BE282B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name: any</w:t>
            </w:r>
          </w:p>
        </w:tc>
        <w:tc>
          <w:tcPr>
            <w:tcW w:w="0" w:type="pct"/>
          </w:tcPr>
          <w:p w14:paraId="78B62803" w14:textId="77777777" w:rsidR="00BE282B" w:rsidRPr="008778D8" w:rsidRDefault="00BE282B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Registers your user to the backend</w:t>
            </w:r>
          </w:p>
        </w:tc>
        <w:tc>
          <w:tcPr>
            <w:tcW w:w="0" w:type="pct"/>
          </w:tcPr>
          <w:p w14:paraId="78B62804" w14:textId="77777777" w:rsidR="00BE282B" w:rsidRPr="008778D8" w:rsidRDefault="00BE2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userid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/foo</w:t>
            </w:r>
          </w:p>
        </w:tc>
        <w:tc>
          <w:tcPr>
            <w:tcW w:w="0" w:type="pct"/>
          </w:tcPr>
          <w:p w14:paraId="78B62805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06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</w:t>
            </w:r>
          </w:p>
          <w:p w14:paraId="78B62807" w14:textId="77777777" w:rsidR="00BE282B" w:rsidRPr="008778D8" w:rsidRDefault="00BE282B" w:rsidP="0087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14:paraId="78B62813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09" w14:textId="77777777" w:rsidR="00BE282B" w:rsidRPr="008778D8" w:rsidRDefault="00BE282B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0A" w14:textId="77777777" w:rsidR="00BE282B" w:rsidRPr="008778D8" w:rsidRDefault="00BE282B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/question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0" w:type="pct"/>
          </w:tcPr>
          <w:p w14:paraId="78B6280B" w14:textId="77777777" w:rsidR="00BE282B" w:rsidRPr="008778D8" w:rsidRDefault="00BE282B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</w:t>
            </w:r>
          </w:p>
        </w:tc>
        <w:tc>
          <w:tcPr>
            <w:tcW w:w="0" w:type="pct"/>
          </w:tcPr>
          <w:p w14:paraId="78B6280C" w14:textId="77777777" w:rsidR="00BE282B" w:rsidRPr="008778D8" w:rsidRDefault="00BE282B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Getting a question for your registered user</w:t>
            </w:r>
          </w:p>
        </w:tc>
        <w:tc>
          <w:tcPr>
            <w:tcW w:w="0" w:type="pct"/>
          </w:tcPr>
          <w:p w14:paraId="78B6280D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/question/9</w:t>
            </w:r>
          </w:p>
        </w:tc>
        <w:tc>
          <w:tcPr>
            <w:tcW w:w="0" w:type="pct"/>
          </w:tcPr>
          <w:p w14:paraId="78B6280E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{</w:t>
            </w:r>
          </w:p>
          <w:p w14:paraId="78B6280F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9,</w:t>
            </w:r>
          </w:p>
          <w:p w14:paraId="78B62810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9,</w:t>
            </w:r>
          </w:p>
          <w:p w14:paraId="78B62811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de-DE"/>
              </w:rPr>
            </w:pPr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question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  <w:lang w:val="de-DE"/>
              </w:rPr>
              <w:t xml:space="preserve"> "Wann muss ich aufs Klo?"</w:t>
            </w:r>
          </w:p>
          <w:p w14:paraId="78B62812" w14:textId="77777777" w:rsidR="00BE282B" w:rsidRPr="008778D8" w:rsidRDefault="00BE2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:rsidRPr="003862D1" w14:paraId="78B62820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14" w14:textId="77777777" w:rsidR="00D93955" w:rsidRPr="008778D8" w:rsidRDefault="00D93955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15" w14:textId="77777777" w:rsidR="00D93955" w:rsidRPr="008778D8" w:rsidRDefault="00D93955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/answer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</w:p>
        </w:tc>
        <w:tc>
          <w:tcPr>
            <w:tcW w:w="0" w:type="pct"/>
          </w:tcPr>
          <w:p w14:paraId="78B62816" w14:textId="77777777" w:rsidR="00D93955" w:rsidRPr="008778D8" w:rsidRDefault="00D93955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17" w14:textId="77777777" w:rsidR="00D93955" w:rsidRPr="008778D8" w:rsidRDefault="00D93955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</w:t>
            </w:r>
          </w:p>
        </w:tc>
        <w:tc>
          <w:tcPr>
            <w:tcW w:w="0" w:type="pct"/>
          </w:tcPr>
          <w:p w14:paraId="78B62818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Getting 1-3 answers for your question</w:t>
            </w:r>
          </w:p>
        </w:tc>
        <w:tc>
          <w:tcPr>
            <w:tcW w:w="0" w:type="pct"/>
          </w:tcPr>
          <w:p w14:paraId="78B62819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/answer/9/9</w:t>
            </w:r>
          </w:p>
        </w:tc>
        <w:tc>
          <w:tcPr>
            <w:tcW w:w="0" w:type="pct"/>
          </w:tcPr>
          <w:p w14:paraId="78B6281A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1B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1C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1D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"aid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0,</w:t>
            </w:r>
          </w:p>
          <w:p w14:paraId="78B6281E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"answer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"JETZT!!"</w:t>
            </w:r>
          </w:p>
          <w:p w14:paraId="78B6281F" w14:textId="77777777" w:rsidR="00D93955" w:rsidRPr="008778D8" w:rsidRDefault="00D9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7255A" w14:paraId="78B6282F" w14:textId="77777777" w:rsidTr="0087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21" w14:textId="77777777" w:rsidR="00D93955" w:rsidRPr="008778D8" w:rsidRDefault="00D93955" w:rsidP="003862D1">
            <w:pPr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22" w14:textId="77777777" w:rsidR="00D93955" w:rsidRPr="008778D8" w:rsidRDefault="00D93955" w:rsidP="003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/proof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>/: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/:aid</w:t>
            </w:r>
          </w:p>
        </w:tc>
        <w:tc>
          <w:tcPr>
            <w:tcW w:w="0" w:type="pct"/>
          </w:tcPr>
          <w:p w14:paraId="78B62823" w14:textId="77777777" w:rsidR="00D93955" w:rsidRPr="008778D8" w:rsidRDefault="00D93955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24" w14:textId="77777777" w:rsidR="00D93955" w:rsidRPr="008778D8" w:rsidRDefault="00D93955" w:rsidP="007A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r w:rsidRPr="008778D8">
              <w:rPr>
                <w:rFonts w:ascii="Consolas" w:hAnsi="Consolas"/>
                <w:sz w:val="20"/>
                <w:szCs w:val="20"/>
              </w:rPr>
              <w:t>: Integer,</w:t>
            </w:r>
          </w:p>
          <w:p w14:paraId="78B62825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aid: Integer</w:t>
            </w:r>
          </w:p>
        </w:tc>
        <w:tc>
          <w:tcPr>
            <w:tcW w:w="0" w:type="pct"/>
          </w:tcPr>
          <w:p w14:paraId="78B62826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Checks if your suggested answer was correct</w:t>
            </w:r>
          </w:p>
        </w:tc>
        <w:tc>
          <w:tcPr>
            <w:tcW w:w="0" w:type="pct"/>
          </w:tcPr>
          <w:p w14:paraId="78B62827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/proof/9/9/1</w:t>
            </w:r>
          </w:p>
        </w:tc>
        <w:tc>
          <w:tcPr>
            <w:tcW w:w="0" w:type="pct"/>
          </w:tcPr>
          <w:p w14:paraId="78B62828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{</w:t>
            </w:r>
          </w:p>
          <w:p w14:paraId="78B62829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"proof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"OK",</w:t>
            </w:r>
          </w:p>
          <w:p w14:paraId="78B6282A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qid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2B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</w:t>
            </w:r>
            <w:proofErr w:type="spellStart"/>
            <w:r w:rsidRPr="008778D8">
              <w:rPr>
                <w:rFonts w:ascii="Consolas" w:hAnsi="Consolas"/>
                <w:sz w:val="20"/>
                <w:szCs w:val="20"/>
              </w:rPr>
              <w:t>uid</w:t>
            </w:r>
            <w:proofErr w:type="spellEnd"/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9,</w:t>
            </w:r>
          </w:p>
          <w:p w14:paraId="78B6282C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"aid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1,</w:t>
            </w:r>
          </w:p>
          <w:p w14:paraId="78B6282D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 xml:space="preserve">  "result</w:t>
            </w:r>
            <w:proofErr w:type="gramStart"/>
            <w:r w:rsidRPr="008778D8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8778D8">
              <w:rPr>
                <w:rFonts w:ascii="Consolas" w:hAnsi="Consolas"/>
                <w:sz w:val="20"/>
                <w:szCs w:val="20"/>
              </w:rPr>
              <w:t xml:space="preserve"> "</w:t>
            </w:r>
            <w:r w:rsidR="00753902" w:rsidRPr="008778D8">
              <w:rPr>
                <w:rFonts w:ascii="Consolas" w:hAnsi="Consolas"/>
                <w:sz w:val="20"/>
                <w:szCs w:val="20"/>
              </w:rPr>
              <w:t>A</w:t>
            </w:r>
            <w:r w:rsidRPr="008778D8">
              <w:rPr>
                <w:rFonts w:ascii="Consolas" w:hAnsi="Consolas"/>
                <w:sz w:val="20"/>
                <w:szCs w:val="20"/>
              </w:rPr>
              <w:t>nswer was correct. Your score went +1"</w:t>
            </w:r>
          </w:p>
          <w:p w14:paraId="78B6282E" w14:textId="77777777" w:rsidR="00D93955" w:rsidRPr="008778D8" w:rsidRDefault="00D93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778D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7A3872" w14:paraId="78B6283F" w14:textId="77777777" w:rsidTr="0087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78B62830" w14:textId="77777777" w:rsidR="007A3872" w:rsidRPr="00D01886" w:rsidRDefault="007A3872" w:rsidP="003862D1">
            <w:pPr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0" w:type="pct"/>
          </w:tcPr>
          <w:p w14:paraId="78B62831" w14:textId="77777777" w:rsidR="007A3872" w:rsidRPr="00D01886" w:rsidRDefault="007A3872" w:rsidP="0038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/score</w:t>
            </w:r>
          </w:p>
        </w:tc>
        <w:tc>
          <w:tcPr>
            <w:tcW w:w="0" w:type="pct"/>
          </w:tcPr>
          <w:p w14:paraId="78B62832" w14:textId="77777777" w:rsidR="007A3872" w:rsidRPr="00D01886" w:rsidRDefault="007A3872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pct"/>
          </w:tcPr>
          <w:p w14:paraId="78B62833" w14:textId="77777777" w:rsidR="007A3872" w:rsidRPr="00D01886" w:rsidRDefault="007A3872" w:rsidP="007A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The scores of all teams</w:t>
            </w:r>
          </w:p>
        </w:tc>
        <w:tc>
          <w:tcPr>
            <w:tcW w:w="0" w:type="pct"/>
          </w:tcPr>
          <w:p w14:paraId="78B62834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/score</w:t>
            </w:r>
          </w:p>
        </w:tc>
        <w:tc>
          <w:tcPr>
            <w:tcW w:w="0" w:type="pct"/>
          </w:tcPr>
          <w:p w14:paraId="78B62835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[ {</w:t>
            </w:r>
          </w:p>
          <w:p w14:paraId="78B62836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"Team1",</w:t>
            </w:r>
          </w:p>
          <w:p w14:paraId="78B62837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8B62838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}, {</w:t>
            </w:r>
          </w:p>
          <w:p w14:paraId="78B62839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"Team2",</w:t>
            </w:r>
          </w:p>
          <w:p w14:paraId="78B6283A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78B6283B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}, {</w:t>
            </w:r>
          </w:p>
          <w:p w14:paraId="78B6283C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"username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"Team3",</w:t>
            </w:r>
          </w:p>
          <w:p w14:paraId="78B6283D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 xml:space="preserve">  "score</w:t>
            </w:r>
            <w:proofErr w:type="gramStart"/>
            <w:r w:rsidRPr="00D01886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D01886">
              <w:rPr>
                <w:rFonts w:ascii="Consolas" w:hAnsi="Consolas"/>
                <w:sz w:val="20"/>
                <w:szCs w:val="20"/>
              </w:rPr>
              <w:t xml:space="preserve"> 0</w:t>
            </w:r>
          </w:p>
          <w:p w14:paraId="78B6283E" w14:textId="77777777" w:rsidR="007A3872" w:rsidRPr="00D01886" w:rsidRDefault="007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D01886">
              <w:rPr>
                <w:rFonts w:ascii="Consolas" w:hAnsi="Consolas"/>
                <w:sz w:val="20"/>
                <w:szCs w:val="20"/>
              </w:rPr>
              <w:t>} ]</w:t>
            </w:r>
          </w:p>
        </w:tc>
      </w:tr>
    </w:tbl>
    <w:p w14:paraId="78B62841" w14:textId="46682028" w:rsidR="00066BC5" w:rsidRDefault="00F92608">
      <w:pPr>
        <w:pStyle w:val="berschrift1"/>
      </w:pPr>
      <w:r>
        <w:lastRenderedPageBreak/>
        <w:t>Exercise – F</w:t>
      </w:r>
      <w:r w:rsidR="00066BC5">
        <w:t>rontend</w:t>
      </w:r>
      <w:r>
        <w:t xml:space="preserve"> Development</w:t>
      </w:r>
    </w:p>
    <w:p w14:paraId="78B62842" w14:textId="6684185F" w:rsidR="00B44443" w:rsidRDefault="00B44443" w:rsidP="008778D8">
      <w:r>
        <w:t xml:space="preserve">In the provided project on GitHub you </w:t>
      </w:r>
      <w:r w:rsidR="00F92608">
        <w:t xml:space="preserve">may </w:t>
      </w:r>
      <w:r>
        <w:t>find sou</w:t>
      </w:r>
      <w:r w:rsidR="006B0607">
        <w:t>rce code to start your project.</w:t>
      </w:r>
    </w:p>
    <w:p w14:paraId="644F4D29" w14:textId="37CD7D28" w:rsidR="00A45F4B" w:rsidRDefault="00A57C24" w:rsidP="008778D8">
      <w:r>
        <w:t>You can find it under</w:t>
      </w:r>
      <w:bookmarkStart w:id="9" w:name="_Hlk531936768"/>
      <w:r>
        <w:t xml:space="preserve">: </w:t>
      </w:r>
      <w:ins w:id="10" w:author="Jan Christoph" w:date="2018-11-28T15:14:00Z">
        <w:r w:rsidR="00665ECF">
          <w:fldChar w:fldCharType="begin"/>
        </w:r>
        <w:r w:rsidR="00665ECF">
          <w:instrText xml:space="preserve"> HYPERLINK "</w:instrText>
        </w:r>
      </w:ins>
      <w:r w:rsidR="00665ECF" w:rsidRPr="00665ECF">
        <w:instrText>https://github.com/futureLABHsPforzheim/quizmaster_start</w:instrText>
      </w:r>
      <w:ins w:id="11" w:author="Jan Christoph" w:date="2018-11-28T15:14:00Z">
        <w:r w:rsidR="00665ECF">
          <w:instrText xml:space="preserve">" </w:instrText>
        </w:r>
        <w:r w:rsidR="00665ECF">
          <w:fldChar w:fldCharType="separate"/>
        </w:r>
      </w:ins>
      <w:r w:rsidR="00665ECF" w:rsidRPr="006C76F0">
        <w:rPr>
          <w:rStyle w:val="Hyperlink"/>
        </w:rPr>
        <w:t>https://github.com/futureLABHsPforzheim/quizmaster_start</w:t>
      </w:r>
      <w:ins w:id="12" w:author="Jan Christoph" w:date="2018-11-28T15:14:00Z">
        <w:r w:rsidR="00665ECF">
          <w:fldChar w:fldCharType="end"/>
        </w:r>
        <w:bookmarkEnd w:id="9"/>
        <w:r w:rsidR="00665ECF">
          <w:rPr>
            <w:rStyle w:val="Hyperlink"/>
          </w:rPr>
          <w:t xml:space="preserve"> </w:t>
        </w:r>
      </w:ins>
      <w:r w:rsidR="00E0094B">
        <w:t>In the code you will find some useful comments where to code what.</w:t>
      </w:r>
      <w:r w:rsidR="00A45F4B">
        <w:t xml:space="preserve"> Use the following commands in your command line or terminal to download the code and install all necessary dependencies:</w:t>
      </w:r>
    </w:p>
    <w:p w14:paraId="046B6A6A" w14:textId="3DEBA9AD" w:rsidR="00A45F4B" w:rsidRDefault="00A45F4B" w:rsidP="008778D8">
      <w:pPr>
        <w:rPr>
          <w:ins w:id="13" w:author="Jan Christoph" w:date="2018-12-07T09:02:00Z"/>
          <w:rFonts w:ascii="Consolas" w:hAnsi="Consolas"/>
          <w:color w:val="FFFFFF" w:themeColor="background1"/>
        </w:rPr>
      </w:pPr>
      <w:r w:rsidRPr="00A45F4B">
        <w:rPr>
          <w:rFonts w:ascii="Consolas" w:hAnsi="Consolas"/>
          <w:color w:val="FFFFFF" w:themeColor="background1"/>
          <w:highlight w:val="black"/>
        </w:rPr>
        <w:t xml:space="preserve">Git </w:t>
      </w:r>
      <w:proofErr w:type="gramStart"/>
      <w:r w:rsidRPr="00A45F4B">
        <w:rPr>
          <w:rFonts w:ascii="Consolas" w:hAnsi="Consolas"/>
          <w:color w:val="FFFFFF" w:themeColor="background1"/>
          <w:highlight w:val="black"/>
        </w:rPr>
        <w:t xml:space="preserve">clone </w:t>
      </w:r>
      <w:r w:rsidRPr="00A45F4B">
        <w:rPr>
          <w:rFonts w:ascii="Consolas" w:hAnsi="Consolas"/>
          <w:color w:val="FFFFFF" w:themeColor="background1"/>
          <w:highlight w:val="black"/>
        </w:rPr>
        <w:t>:</w:t>
      </w:r>
      <w:proofErr w:type="gramEnd"/>
      <w:r w:rsidRPr="00A45F4B">
        <w:rPr>
          <w:rFonts w:ascii="Consolas" w:hAnsi="Consolas"/>
          <w:color w:val="FFFFFF" w:themeColor="background1"/>
          <w:highlight w:val="black"/>
        </w:rPr>
        <w:t xml:space="preserve"> </w:t>
      </w:r>
      <w:hyperlink r:id="rId6" w:history="1">
        <w:r w:rsidRPr="00A45F4B">
          <w:rPr>
            <w:rStyle w:val="Hyperlink"/>
            <w:rFonts w:ascii="Consolas" w:hAnsi="Consolas"/>
            <w:color w:val="FFFFFF" w:themeColor="background1"/>
            <w:highlight w:val="black"/>
          </w:rPr>
          <w:t>https://github.com/futureLABHsPforzheim/quizmaster_start</w:t>
        </w:r>
      </w:hyperlink>
    </w:p>
    <w:p w14:paraId="4BB37738" w14:textId="77777777" w:rsidR="00A45F4B" w:rsidRPr="00A45F4B" w:rsidRDefault="00A45F4B" w:rsidP="00A45F4B">
      <w:pPr>
        <w:rPr>
          <w:ins w:id="14" w:author="Jan Christoph" w:date="2018-12-07T09:03:00Z"/>
          <w:rFonts w:ascii="Consolas" w:hAnsi="Consolas"/>
          <w:color w:val="FFFFFF" w:themeColor="background1"/>
        </w:rPr>
      </w:pPr>
      <w:proofErr w:type="spellStart"/>
      <w:r w:rsidRPr="00A45F4B">
        <w:rPr>
          <w:rFonts w:ascii="Consolas" w:hAnsi="Consolas"/>
          <w:color w:val="FFFFFF" w:themeColor="background1"/>
          <w:highlight w:val="black"/>
        </w:rPr>
        <w:t>npm</w:t>
      </w:r>
      <w:proofErr w:type="spellEnd"/>
      <w:r w:rsidRPr="00A45F4B">
        <w:rPr>
          <w:rFonts w:ascii="Consolas" w:hAnsi="Consolas"/>
          <w:color w:val="FFFFFF" w:themeColor="background1"/>
          <w:highlight w:val="black"/>
        </w:rPr>
        <w:t xml:space="preserve"> install</w:t>
      </w:r>
    </w:p>
    <w:p w14:paraId="78B62846" w14:textId="00AB6E4F" w:rsidR="006B0607" w:rsidRDefault="006B0607" w:rsidP="008778D8">
      <w:pPr>
        <w:pStyle w:val="berschrift2"/>
      </w:pPr>
      <w:r>
        <w:t xml:space="preserve">Task </w:t>
      </w:r>
      <w:r w:rsidR="00AD1D5E">
        <w:t>1</w:t>
      </w:r>
      <w:r>
        <w:t>: Get iBeacon</w:t>
      </w:r>
      <w:r w:rsidR="00DF2115">
        <w:t xml:space="preserve"> D</w:t>
      </w:r>
      <w:r w:rsidR="00F92608">
        <w:t>ata</w:t>
      </w:r>
      <w:r>
        <w:t>!</w:t>
      </w:r>
    </w:p>
    <w:p w14:paraId="78B62847" w14:textId="7B205DED" w:rsidR="006B0607" w:rsidRDefault="00782349" w:rsidP="008778D8">
      <w:r>
        <w:t xml:space="preserve">In the page </w:t>
      </w:r>
      <w:r w:rsidRPr="00EA0842">
        <w:rPr>
          <w:rFonts w:ascii="Consolas" w:hAnsi="Consolas"/>
          <w:i/>
          <w:color w:val="70AD47" w:themeColor="accent6"/>
        </w:rPr>
        <w:t>home</w:t>
      </w:r>
      <w:r>
        <w:rPr>
          <w:rFonts w:ascii="Consolas" w:hAnsi="Consolas"/>
          <w:i/>
          <w:color w:val="70AD47" w:themeColor="accent6"/>
        </w:rPr>
        <w:t xml:space="preserve"> </w:t>
      </w:r>
      <w:r w:rsidRPr="008778D8">
        <w:t>which</w:t>
      </w:r>
      <w:r>
        <w:t xml:space="preserve"> is also given you need to </w:t>
      </w:r>
      <w:r w:rsidR="006B0607">
        <w:t xml:space="preserve">scan for the </w:t>
      </w:r>
      <w:proofErr w:type="spellStart"/>
      <w:r w:rsidR="006B0607">
        <w:t>iBeacons</w:t>
      </w:r>
      <w:proofErr w:type="spellEnd"/>
      <w:r w:rsidR="006B0607">
        <w:t xml:space="preserve"> we suggest </w:t>
      </w:r>
      <w:r w:rsidR="008778D8">
        <w:t>using</w:t>
      </w:r>
      <w:r w:rsidR="006B0607">
        <w:t xml:space="preserve"> the Ionic </w:t>
      </w:r>
      <w:proofErr w:type="spellStart"/>
      <w:r w:rsidR="00F92608">
        <w:t>i</w:t>
      </w:r>
      <w:r w:rsidR="006B0607">
        <w:t>Beacons</w:t>
      </w:r>
      <w:proofErr w:type="spellEnd"/>
      <w:r w:rsidR="006B0607">
        <w:t xml:space="preserve"> plugin. Please follow the guide on </w:t>
      </w:r>
      <w:hyperlink r:id="rId7" w:history="1">
        <w:r w:rsidR="006B0607" w:rsidRPr="00B91AB8">
          <w:rPr>
            <w:rStyle w:val="Hyperlink"/>
          </w:rPr>
          <w:t>https://ionicframework.com/docs/native/ibeacon/</w:t>
        </w:r>
      </w:hyperlink>
      <w:r w:rsidR="006B0607">
        <w:t xml:space="preserve"> to install the plugin and </w:t>
      </w:r>
      <w:r w:rsidR="00F92608">
        <w:t xml:space="preserve">to find </w:t>
      </w:r>
      <w:r w:rsidR="006B0607">
        <w:t xml:space="preserve">an example </w:t>
      </w:r>
      <w:r w:rsidR="00F92608">
        <w:t>(</w:t>
      </w:r>
      <w:r w:rsidR="006B0607">
        <w:t>how to use it</w:t>
      </w:r>
      <w:r w:rsidR="00F92608">
        <w:t>)</w:t>
      </w:r>
      <w:r w:rsidR="006B0607">
        <w:t xml:space="preserve">. With the code given and your knowledge about iBeacon monitoring and sending HTTP requests, you </w:t>
      </w:r>
      <w:r w:rsidR="00F92608">
        <w:t xml:space="preserve">will be </w:t>
      </w:r>
      <w:r w:rsidR="006B0607">
        <w:t xml:space="preserve">able to </w:t>
      </w:r>
      <w:r w:rsidR="00F92608">
        <w:t xml:space="preserve">further develop </w:t>
      </w:r>
      <w:r w:rsidR="006B0607">
        <w:t xml:space="preserve">your app </w:t>
      </w:r>
      <w:r w:rsidR="00DF2115">
        <w:t>and retrieve</w:t>
      </w:r>
      <w:r w:rsidR="006B0607">
        <w:t xml:space="preserve"> question</w:t>
      </w:r>
      <w:ins w:id="15" w:author="Thomas Schuster" w:date="2017-11-21T08:20:00Z">
        <w:r w:rsidR="00DF2115">
          <w:t>-</w:t>
        </w:r>
      </w:ins>
      <w:r w:rsidR="006B0607">
        <w:t>answer</w:t>
      </w:r>
      <w:r w:rsidR="00DF2115">
        <w:t xml:space="preserve"> tuples</w:t>
      </w:r>
      <w:r w:rsidR="006B0607">
        <w:t>.</w:t>
      </w:r>
    </w:p>
    <w:p w14:paraId="78B62848" w14:textId="44062801" w:rsidR="006B0607" w:rsidRDefault="006B0607" w:rsidP="008778D8">
      <w:pPr>
        <w:pStyle w:val="berschrift2"/>
      </w:pPr>
      <w:r>
        <w:t xml:space="preserve">Task </w:t>
      </w:r>
      <w:r w:rsidR="00AD1D5E">
        <w:t>2</w:t>
      </w:r>
      <w:r>
        <w:t xml:space="preserve">: </w:t>
      </w:r>
      <w:r w:rsidR="00DF2115">
        <w:t>Answer C</w:t>
      </w:r>
      <w:r>
        <w:t>heck</w:t>
      </w:r>
    </w:p>
    <w:p w14:paraId="78B62849" w14:textId="005C2BD0" w:rsidR="006B0607" w:rsidRPr="006B0607" w:rsidRDefault="00A45F4B" w:rsidP="008778D8">
      <w:r>
        <w:t>Finally</w:t>
      </w:r>
      <w:r w:rsidR="006B0607">
        <w:t xml:space="preserve">: Check if your suggested answer is correct. </w:t>
      </w:r>
      <w:r w:rsidR="00DF2115">
        <w:t xml:space="preserve">Implement </w:t>
      </w:r>
      <w:r w:rsidR="003832DE">
        <w:t xml:space="preserve">a HTTP request to </w:t>
      </w:r>
      <w:r w:rsidR="00DF2115">
        <w:t xml:space="preserve">our </w:t>
      </w:r>
      <w:r w:rsidR="003832DE">
        <w:t>web service</w:t>
      </w:r>
      <w:r w:rsidR="00DF2115">
        <w:t>s</w:t>
      </w:r>
      <w:r w:rsidR="003832DE">
        <w:t xml:space="preserve"> to check </w:t>
      </w:r>
      <w:r w:rsidR="00DF2115">
        <w:t>w</w:t>
      </w:r>
      <w:r w:rsidR="008778D8">
        <w:t>h</w:t>
      </w:r>
      <w:r w:rsidR="00DF2115">
        <w:t xml:space="preserve">ether a provided answer is </w:t>
      </w:r>
      <w:r w:rsidR="003832DE">
        <w:t>right or not. Afterwards, increase or decrease your score.</w:t>
      </w:r>
    </w:p>
    <w:p w14:paraId="78B6284A" w14:textId="00F116F6" w:rsidR="00066BC5" w:rsidRDefault="00066BC5" w:rsidP="008778D8">
      <w:pPr>
        <w:pStyle w:val="berschrift2"/>
      </w:pPr>
      <w:r>
        <w:t>Bonus task: High</w:t>
      </w:r>
      <w:r w:rsidR="00DF2115">
        <w:t xml:space="preserve"> S</w:t>
      </w:r>
      <w:r>
        <w:t xml:space="preserve">core </w:t>
      </w:r>
      <w:r w:rsidR="00DF2115">
        <w:t>P</w:t>
      </w:r>
      <w:r>
        <w:t>age</w:t>
      </w:r>
    </w:p>
    <w:p w14:paraId="78B6284B" w14:textId="7DF9B069" w:rsidR="003832DE" w:rsidRPr="003832DE" w:rsidRDefault="00AF345D" w:rsidP="008778D8">
      <w:r>
        <w:t xml:space="preserve">If this was too easy for you, </w:t>
      </w:r>
      <w:r w:rsidR="003832DE">
        <w:t xml:space="preserve">you </w:t>
      </w:r>
      <w:r w:rsidR="00DF2115">
        <w:t xml:space="preserve">may also </w:t>
      </w:r>
      <w:r w:rsidR="003832DE">
        <w:t>create a high</w:t>
      </w:r>
      <w:r w:rsidR="00DF2115">
        <w:t xml:space="preserve"> </w:t>
      </w:r>
      <w:r w:rsidR="003832DE">
        <w:t xml:space="preserve">score page which displays all teams and their score. Remember to call </w:t>
      </w:r>
      <w:r w:rsidR="00DF2115">
        <w:t xml:space="preserve">a </w:t>
      </w:r>
      <w:r w:rsidR="003832DE">
        <w:t>web service to get the high</w:t>
      </w:r>
      <w:r w:rsidR="00DF2115">
        <w:t xml:space="preserve"> </w:t>
      </w:r>
      <w:r w:rsidR="003832DE">
        <w:t>scores.</w:t>
      </w:r>
      <w:bookmarkEnd w:id="0"/>
    </w:p>
    <w:sectPr w:rsidR="003832DE" w:rsidRPr="00383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8F5"/>
    <w:multiLevelType w:val="hybridMultilevel"/>
    <w:tmpl w:val="80909FA0"/>
    <w:lvl w:ilvl="0" w:tplc="386CD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7B95"/>
    <w:multiLevelType w:val="hybridMultilevel"/>
    <w:tmpl w:val="671638BC"/>
    <w:lvl w:ilvl="0" w:tplc="48CE5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Schuster">
    <w15:presenceInfo w15:providerId="None" w15:userId="Thomas Schuster"/>
  </w15:person>
  <w15:person w15:author="Jan Christoph">
    <w15:presenceInfo w15:providerId="None" w15:userId="Jan Christo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12"/>
    <w:rsid w:val="00066BC5"/>
    <w:rsid w:val="001920C7"/>
    <w:rsid w:val="0027054D"/>
    <w:rsid w:val="002C3B15"/>
    <w:rsid w:val="003641C0"/>
    <w:rsid w:val="003832DE"/>
    <w:rsid w:val="003862D1"/>
    <w:rsid w:val="004D21B9"/>
    <w:rsid w:val="00665ECF"/>
    <w:rsid w:val="006B0607"/>
    <w:rsid w:val="00753902"/>
    <w:rsid w:val="00782349"/>
    <w:rsid w:val="007A3872"/>
    <w:rsid w:val="007A4503"/>
    <w:rsid w:val="007A6B12"/>
    <w:rsid w:val="0087089B"/>
    <w:rsid w:val="008778D8"/>
    <w:rsid w:val="0090749E"/>
    <w:rsid w:val="0097255A"/>
    <w:rsid w:val="009E23AB"/>
    <w:rsid w:val="009F2E85"/>
    <w:rsid w:val="00A45F4B"/>
    <w:rsid w:val="00A57C24"/>
    <w:rsid w:val="00AD1D5E"/>
    <w:rsid w:val="00AF345D"/>
    <w:rsid w:val="00B44443"/>
    <w:rsid w:val="00BE282B"/>
    <w:rsid w:val="00BF5D29"/>
    <w:rsid w:val="00D01886"/>
    <w:rsid w:val="00D3081A"/>
    <w:rsid w:val="00D71306"/>
    <w:rsid w:val="00D93955"/>
    <w:rsid w:val="00DF2115"/>
    <w:rsid w:val="00E0094B"/>
    <w:rsid w:val="00F92608"/>
    <w:rsid w:val="00FB5750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27D0"/>
  <w15:chartTrackingRefBased/>
  <w15:docId w15:val="{6909059E-E389-4126-88CA-B8942D7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862D1"/>
    <w:pPr>
      <w:jc w:val="both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21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282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4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B060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6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62D1"/>
    <w:rPr>
      <w:rFonts w:ascii="Segoe UI" w:hAnsi="Segoe UI" w:cs="Segoe UI"/>
      <w:sz w:val="18"/>
      <w:szCs w:val="18"/>
    </w:rPr>
  </w:style>
  <w:style w:type="table" w:styleId="Gitternetztabelle3Akzent6">
    <w:name w:val="Grid Table 3 Accent 6"/>
    <w:basedOn w:val="NormaleTabelle"/>
    <w:uiPriority w:val="48"/>
    <w:rsid w:val="007A45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6farbigAkzent6">
    <w:name w:val="Grid Table 6 Colorful Accent 6"/>
    <w:basedOn w:val="NormaleTabelle"/>
    <w:uiPriority w:val="51"/>
    <w:rsid w:val="007A450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7A45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5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450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5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4503"/>
    <w:rPr>
      <w:b/>
      <w:bCs/>
      <w:sz w:val="20"/>
      <w:szCs w:val="20"/>
      <w:lang w:val="en-GB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57C24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onicframework.com/docs/native/ibeac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tureLABHsPforzheim/quizmaster_st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C2EF-907C-4F3E-9C91-958D7637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Schmid, Simon</dc:creator>
  <cp:keywords/>
  <dc:description/>
  <cp:lastModifiedBy>Jan Christoph</cp:lastModifiedBy>
  <cp:revision>27</cp:revision>
  <dcterms:created xsi:type="dcterms:W3CDTF">2017-11-20T14:03:00Z</dcterms:created>
  <dcterms:modified xsi:type="dcterms:W3CDTF">2018-12-07T08:04:00Z</dcterms:modified>
</cp:coreProperties>
</file>